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FE7D6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ins w:id="5" w:author="MATILDA1" w:date="2022-08-22T17:30:00Z"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FB1BAD7" wp14:editId="00598E5F">
              <wp:simplePos x="0" y="0"/>
              <wp:positionH relativeFrom="column">
                <wp:posOffset>-246356</wp:posOffset>
              </wp:positionH>
              <wp:positionV relativeFrom="paragraph">
                <wp:posOffset>515</wp:posOffset>
              </wp:positionV>
              <wp:extent cx="5761990" cy="3121025"/>
              <wp:effectExtent l="0" t="0" r="0" b="3175"/>
              <wp:wrapTopAndBottom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dog-rates-social.jpg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1990" cy="3121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del w:id="6" w:author="MATILDA1" w:date="2022-08-22T17:29:00Z">
        <w:r w:rsidR="002554CD" w:rsidRPr="008B5277" w:rsidDel="00FE7D6D">
          <w:rPr>
            <w:noProof/>
          </w:rPr>
          <w:drawing>
            <wp:inline distT="0" distB="0" distL="0" distR="0" wp14:anchorId="70D02D9C" wp14:editId="7D729BD3">
              <wp:extent cx="3657600" cy="5486400"/>
              <wp:effectExtent l="0" t="0" r="0" b="0"/>
              <wp:docPr id="22" name="Picture 1" descr="Bright blue glacial lake surrounded by white ice on a dark mountai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 preferRelativeResize="0"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57600" cy="5486400"/>
                      </a:xfrm>
                      <a:prstGeom prst="rect">
                        <a:avLst/>
                      </a:prstGeom>
                      <a:noFill/>
                      <a:ln w="254000" cap="rnd">
                        <a:noFill/>
                      </a:ln>
                      <a:effectLst/>
                    </pic:spPr>
                  </pic:pic>
                </a:graphicData>
              </a:graphic>
            </wp:inline>
          </w:drawing>
        </w:r>
      </w:del>
    </w:p>
    <w:bookmarkEnd w:id="0"/>
    <w:bookmarkEnd w:id="1"/>
    <w:bookmarkEnd w:id="2"/>
    <w:bookmarkEnd w:id="3"/>
    <w:bookmarkEnd w:id="4"/>
    <w:p w:rsidR="00C6554A" w:rsidRDefault="00CD216B" w:rsidP="00C6554A">
      <w:pPr>
        <w:pStyle w:val="Title"/>
      </w:pPr>
      <w:r>
        <w:t xml:space="preserve">INSIGHTS FROM WRANGLING </w:t>
      </w:r>
      <w:proofErr w:type="spellStart"/>
      <w:r>
        <w:t>WeRateDogs</w:t>
      </w:r>
      <w:proofErr w:type="spellEnd"/>
      <w:r>
        <w:t xml:space="preserve"> TWITTER DATA</w:t>
      </w:r>
    </w:p>
    <w:p w:rsidR="00C6554A" w:rsidDel="00FE7D6D" w:rsidRDefault="00C6554A" w:rsidP="00C6554A">
      <w:pPr>
        <w:pStyle w:val="ContactInfo"/>
        <w:rPr>
          <w:del w:id="7" w:author="MATILDA1" w:date="2022-08-22T17:30:00Z"/>
        </w:rPr>
      </w:pPr>
    </w:p>
    <w:p w:rsidR="00FE7D6D" w:rsidRPr="00D5413C" w:rsidRDefault="00FE7D6D" w:rsidP="00C6554A">
      <w:pPr>
        <w:pStyle w:val="Subtitle"/>
        <w:rPr>
          <w:ins w:id="8" w:author="MATILDA1" w:date="2022-08-22T17:30:00Z"/>
        </w:rPr>
      </w:pPr>
    </w:p>
    <w:p w:rsidR="00C6554A" w:rsidRDefault="00CD216B" w:rsidP="00C6554A">
      <w:pPr>
        <w:pStyle w:val="ContactInfo"/>
      </w:pPr>
      <w:r>
        <w:t>JANE HARRY</w:t>
      </w:r>
      <w:r w:rsidR="00C6554A">
        <w:br w:type="page"/>
      </w:r>
    </w:p>
    <w:p w:rsidR="00C6554A" w:rsidRDefault="00CD216B" w:rsidP="00C6554A">
      <w:pPr>
        <w:pStyle w:val="Heading1"/>
        <w:rPr>
          <w:ins w:id="9" w:author="MATILDA1" w:date="2022-08-23T13:33:00Z"/>
        </w:rPr>
      </w:pPr>
      <w:r>
        <w:lastRenderedPageBreak/>
        <w:t>Introduction</w:t>
      </w:r>
    </w:p>
    <w:p w:rsidR="00465B1A" w:rsidRDefault="00465B1A" w:rsidP="00465B1A">
      <w:moveToRangeStart w:id="10" w:author="MATILDA1" w:date="2022-08-23T13:33:00Z" w:name="move112154049"/>
      <w:moveTo w:id="11" w:author="MATILDA1" w:date="2022-08-23T13:33:00Z">
        <w:r>
          <w:t xml:space="preserve">For this project, I wrangled Twitter data from twitter user </w:t>
        </w:r>
        <w:proofErr w:type="spellStart"/>
        <w:r>
          <w:t>WeRateDogs</w:t>
        </w:r>
        <w:proofErr w:type="spellEnd"/>
        <w:r>
          <w:t xml:space="preserve">, to gain valuable insights, and interesting visualizations. </w:t>
        </w:r>
        <w:del w:id="12" w:author="MATILDA1" w:date="2022-08-23T13:34:00Z">
          <w:r w:rsidDel="00465B1A">
            <w:delText>I used three data sets for this project</w:delText>
          </w:r>
        </w:del>
      </w:moveTo>
    </w:p>
    <w:moveToRangeEnd w:id="10"/>
    <w:p w:rsidR="00465B1A" w:rsidRDefault="00465B1A" w:rsidP="00465B1A">
      <w:pPr>
        <w:rPr>
          <w:ins w:id="13" w:author="MATILDA1" w:date="2022-08-23T13:34:00Z"/>
        </w:rPr>
        <w:pPrChange w:id="14" w:author="MATILDA1" w:date="2022-08-23T13:33:00Z">
          <w:pPr>
            <w:pStyle w:val="Heading1"/>
          </w:pPr>
        </w:pPrChange>
      </w:pPr>
      <w:proofErr w:type="spellStart"/>
      <w:ins w:id="15" w:author="MATILDA1" w:date="2022-08-23T13:33:00Z">
        <w:r w:rsidRPr="00465B1A">
          <w:t>WeRateDogs</w:t>
        </w:r>
        <w:proofErr w:type="spellEnd"/>
        <w:r w:rsidRPr="00465B1A">
          <w:t xml:space="preserve"> is a Twitter account that rates people's dogs with a humorous comment about the dog. These ratings almost always have a denominator of 10. The numerators, though? Almost always greater than 10. 11/10, 12/10, 13/10, </w:t>
        </w:r>
        <w:proofErr w:type="spellStart"/>
        <w:r w:rsidRPr="00465B1A">
          <w:t>etc</w:t>
        </w:r>
      </w:ins>
      <w:proofErr w:type="spellEnd"/>
    </w:p>
    <w:p w:rsidR="00465B1A" w:rsidRPr="00465B1A" w:rsidRDefault="00465B1A" w:rsidP="00465B1A">
      <w:pPr>
        <w:pPrChange w:id="16" w:author="MATILDA1" w:date="2022-08-23T13:33:00Z">
          <w:pPr>
            <w:pStyle w:val="Heading1"/>
          </w:pPr>
        </w:pPrChange>
      </w:pPr>
      <w:ins w:id="17" w:author="MATILDA1" w:date="2022-08-23T13:34:00Z">
        <w:r>
          <w:t>I used three data sets for this project</w:t>
        </w:r>
        <w:r>
          <w:t>:</w:t>
        </w:r>
      </w:ins>
    </w:p>
    <w:p w:rsidR="00C6554A" w:rsidDel="00465B1A" w:rsidRDefault="00CD216B" w:rsidP="00CD216B">
      <w:moveFromRangeStart w:id="18" w:author="MATILDA1" w:date="2022-08-23T13:33:00Z" w:name="move112154049"/>
      <w:moveFrom w:id="19" w:author="MATILDA1" w:date="2022-08-23T13:33:00Z">
        <w:r w:rsidDel="00465B1A">
          <w:t>For this project, I wrangled Twitter data from twitter user WeRateDogs, to gain valuable insights, and interesting visualizations. I used three data sets for this project</w:t>
        </w:r>
      </w:moveFrom>
    </w:p>
    <w:moveFromRangeEnd w:id="18"/>
    <w:p w:rsidR="00C6554A" w:rsidRDefault="00CD216B" w:rsidP="00CD216B">
      <w:pPr>
        <w:pStyle w:val="ListBullet"/>
        <w:numPr>
          <w:ilvl w:val="0"/>
          <w:numId w:val="1"/>
        </w:numPr>
      </w:pPr>
      <w:r>
        <w:t xml:space="preserve">An enhanced twitter archive data from </w:t>
      </w:r>
      <w:proofErr w:type="spellStart"/>
      <w:r>
        <w:t>WeRateDogs</w:t>
      </w:r>
      <w:proofErr w:type="spellEnd"/>
    </w:p>
    <w:p w:rsidR="00CD216B" w:rsidRDefault="00CD216B" w:rsidP="00CD216B">
      <w:pPr>
        <w:pStyle w:val="ListBullet"/>
        <w:numPr>
          <w:ilvl w:val="0"/>
          <w:numId w:val="1"/>
        </w:numPr>
      </w:pPr>
      <w:r>
        <w:t>A dog breed image prediction file, and</w:t>
      </w:r>
    </w:p>
    <w:p w:rsidR="00CD216B" w:rsidRPr="00514122" w:rsidRDefault="00CD216B" w:rsidP="00CD216B">
      <w:pPr>
        <w:pStyle w:val="ListBullet"/>
        <w:numPr>
          <w:ilvl w:val="0"/>
          <w:numId w:val="1"/>
        </w:numPr>
      </w:pPr>
      <w:r>
        <w:t>Additional data gotten from twitter API</w:t>
      </w:r>
    </w:p>
    <w:p w:rsidR="00C6554A" w:rsidRPr="00D5413C" w:rsidRDefault="00CD216B" w:rsidP="00C6554A">
      <w:pPr>
        <w:pStyle w:val="Heading2"/>
      </w:pPr>
      <w:r>
        <w:t>INSIGHTS</w:t>
      </w:r>
    </w:p>
    <w:p w:rsidR="00CD216B" w:rsidRPr="00CD216B" w:rsidRDefault="00CD216B" w:rsidP="00CD216B">
      <w:pPr>
        <w:numPr>
          <w:ilvl w:val="0"/>
          <w:numId w:val="16"/>
        </w:numPr>
      </w:pPr>
      <w:r w:rsidRPr="00CD216B">
        <w:t>The number of retweets for a rating increases with increasing likes</w:t>
      </w:r>
    </w:p>
    <w:p w:rsidR="00CD216B" w:rsidRDefault="00CD216B" w:rsidP="00CD216B">
      <w:pPr>
        <w:numPr>
          <w:ilvl w:val="0"/>
          <w:numId w:val="16"/>
        </w:numPr>
      </w:pPr>
      <w:r w:rsidRPr="00CD216B">
        <w:t>The least favorite dogs are dogs breed which are not accurately predicted by the neural network</w:t>
      </w:r>
      <w:r>
        <w:t xml:space="preserve">. </w:t>
      </w:r>
    </w:p>
    <w:p w:rsidR="00CD216B" w:rsidRPr="00CD216B" w:rsidRDefault="00CD216B" w:rsidP="00CD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D216B">
        <w:rPr>
          <w:rFonts w:ascii="Courier New" w:eastAsia="Times New Roman" w:hAnsi="Courier New" w:cs="Courier New"/>
          <w:color w:val="000000"/>
          <w:sz w:val="21"/>
          <w:szCs w:val="21"/>
        </w:rPr>
        <w:t>prediction1</w:t>
      </w:r>
    </w:p>
    <w:p w:rsidR="00CD216B" w:rsidRPr="00CD216B" w:rsidRDefault="00CD216B" w:rsidP="00CD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D216B">
        <w:rPr>
          <w:rFonts w:ascii="Courier New" w:eastAsia="Times New Roman" w:hAnsi="Courier New" w:cs="Courier New"/>
          <w:color w:val="000000"/>
          <w:sz w:val="21"/>
          <w:szCs w:val="21"/>
        </w:rPr>
        <w:t>desktop_computer</w:t>
      </w:r>
      <w:proofErr w:type="spellEnd"/>
      <w:r w:rsidRPr="00CD21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99.000000</w:t>
      </w:r>
    </w:p>
    <w:p w:rsidR="00CD216B" w:rsidRPr="00CD216B" w:rsidRDefault="00CD216B" w:rsidP="00CD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D216B">
        <w:rPr>
          <w:rFonts w:ascii="Courier New" w:eastAsia="Times New Roman" w:hAnsi="Courier New" w:cs="Courier New"/>
          <w:color w:val="000000"/>
          <w:sz w:val="21"/>
          <w:szCs w:val="21"/>
        </w:rPr>
        <w:t>crash_helmet</w:t>
      </w:r>
      <w:proofErr w:type="spellEnd"/>
      <w:r w:rsidRPr="00CD21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181.000000</w:t>
      </w:r>
    </w:p>
    <w:p w:rsidR="00CD216B" w:rsidRPr="00CD216B" w:rsidRDefault="00CD216B" w:rsidP="00CD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D216B">
        <w:rPr>
          <w:rFonts w:ascii="Courier New" w:eastAsia="Times New Roman" w:hAnsi="Courier New" w:cs="Courier New"/>
          <w:color w:val="000000"/>
          <w:sz w:val="21"/>
          <w:szCs w:val="21"/>
        </w:rPr>
        <w:t>hay</w:t>
      </w:r>
      <w:proofErr w:type="gramEnd"/>
      <w:r w:rsidRPr="00CD21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213.000000</w:t>
      </w:r>
    </w:p>
    <w:p w:rsidR="00CD216B" w:rsidRPr="00CD216B" w:rsidRDefault="00CD216B" w:rsidP="00CD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D216B">
        <w:rPr>
          <w:rFonts w:ascii="Courier New" w:eastAsia="Times New Roman" w:hAnsi="Courier New" w:cs="Courier New"/>
          <w:color w:val="000000"/>
          <w:sz w:val="21"/>
          <w:szCs w:val="21"/>
        </w:rPr>
        <w:t>trombone</w:t>
      </w:r>
      <w:proofErr w:type="gramEnd"/>
      <w:r w:rsidRPr="00CD21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247.000000</w:t>
      </w:r>
    </w:p>
    <w:p w:rsidR="00CD216B" w:rsidRPr="00CD216B" w:rsidRDefault="00CD216B" w:rsidP="00CD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D216B">
        <w:rPr>
          <w:rFonts w:ascii="Courier New" w:eastAsia="Times New Roman" w:hAnsi="Courier New" w:cs="Courier New"/>
          <w:color w:val="000000"/>
          <w:sz w:val="21"/>
          <w:szCs w:val="21"/>
        </w:rPr>
        <w:t>piggy_bank</w:t>
      </w:r>
      <w:proofErr w:type="spellEnd"/>
      <w:r w:rsidRPr="00CD21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284.000000</w:t>
      </w:r>
    </w:p>
    <w:p w:rsidR="00CD216B" w:rsidRPr="00CD216B" w:rsidRDefault="00CD216B" w:rsidP="00CD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D216B">
        <w:rPr>
          <w:rFonts w:ascii="Courier New" w:eastAsia="Times New Roman" w:hAnsi="Courier New" w:cs="Courier New"/>
          <w:color w:val="000000"/>
          <w:sz w:val="21"/>
          <w:szCs w:val="21"/>
        </w:rPr>
        <w:t>platypus</w:t>
      </w:r>
      <w:proofErr w:type="gramEnd"/>
      <w:r w:rsidRPr="00CD21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288.000000</w:t>
      </w:r>
    </w:p>
    <w:p w:rsidR="00CD216B" w:rsidRPr="00CD216B" w:rsidRDefault="00CD216B" w:rsidP="00CD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D216B">
        <w:rPr>
          <w:rFonts w:ascii="Courier New" w:eastAsia="Times New Roman" w:hAnsi="Courier New" w:cs="Courier New"/>
          <w:color w:val="000000"/>
          <w:sz w:val="21"/>
          <w:szCs w:val="21"/>
        </w:rPr>
        <w:t>pitcher</w:t>
      </w:r>
      <w:proofErr w:type="gramEnd"/>
      <w:r w:rsidRPr="00CD21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313.000000</w:t>
      </w:r>
    </w:p>
    <w:p w:rsidR="00CD216B" w:rsidRPr="00CD216B" w:rsidRDefault="00CD216B" w:rsidP="00CD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D216B">
        <w:rPr>
          <w:rFonts w:ascii="Courier New" w:eastAsia="Times New Roman" w:hAnsi="Courier New" w:cs="Courier New"/>
          <w:color w:val="000000"/>
          <w:sz w:val="21"/>
          <w:szCs w:val="21"/>
        </w:rPr>
        <w:t>lorikeet</w:t>
      </w:r>
      <w:proofErr w:type="gramEnd"/>
      <w:r w:rsidRPr="00CD21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363.000000</w:t>
      </w:r>
    </w:p>
    <w:p w:rsidR="00CD216B" w:rsidRPr="00CD216B" w:rsidRDefault="00CD216B" w:rsidP="00CD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D216B">
        <w:rPr>
          <w:rFonts w:ascii="Courier New" w:eastAsia="Times New Roman" w:hAnsi="Courier New" w:cs="Courier New"/>
          <w:color w:val="000000"/>
          <w:sz w:val="21"/>
          <w:szCs w:val="21"/>
        </w:rPr>
        <w:t>coho</w:t>
      </w:r>
      <w:proofErr w:type="spellEnd"/>
      <w:proofErr w:type="gramEnd"/>
      <w:r w:rsidRPr="00CD21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371.000000</w:t>
      </w:r>
    </w:p>
    <w:p w:rsidR="00CD216B" w:rsidRPr="00CD216B" w:rsidRDefault="00CD216B" w:rsidP="00CD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D216B">
        <w:rPr>
          <w:rFonts w:ascii="Courier New" w:eastAsia="Times New Roman" w:hAnsi="Courier New" w:cs="Courier New"/>
          <w:color w:val="000000"/>
          <w:sz w:val="21"/>
          <w:szCs w:val="21"/>
        </w:rPr>
        <w:t>fire_engine</w:t>
      </w:r>
      <w:proofErr w:type="spellEnd"/>
      <w:r w:rsidRPr="00CD21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372.000000</w:t>
      </w:r>
    </w:p>
    <w:p w:rsidR="00CD216B" w:rsidRPr="00CD216B" w:rsidRDefault="00CD216B" w:rsidP="00CD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D216B">
        <w:rPr>
          <w:rFonts w:ascii="Courier New" w:eastAsia="Times New Roman" w:hAnsi="Courier New" w:cs="Courier New"/>
          <w:color w:val="000000"/>
          <w:sz w:val="21"/>
          <w:szCs w:val="21"/>
        </w:rPr>
        <w:t>cuirass</w:t>
      </w:r>
      <w:proofErr w:type="gramEnd"/>
      <w:r w:rsidRPr="00CD21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376.000000</w:t>
      </w:r>
    </w:p>
    <w:p w:rsidR="00CD216B" w:rsidRPr="00CD216B" w:rsidRDefault="00CD216B" w:rsidP="00CD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D216B">
        <w:rPr>
          <w:rFonts w:ascii="Courier New" w:eastAsia="Times New Roman" w:hAnsi="Courier New" w:cs="Courier New"/>
          <w:color w:val="000000"/>
          <w:sz w:val="21"/>
          <w:szCs w:val="21"/>
        </w:rPr>
        <w:t>ibex</w:t>
      </w:r>
      <w:proofErr w:type="gramEnd"/>
      <w:r w:rsidRPr="00CD21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423.000000</w:t>
      </w:r>
    </w:p>
    <w:p w:rsidR="00CD216B" w:rsidRPr="00CD216B" w:rsidRDefault="00CD216B" w:rsidP="00CD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D216B">
        <w:rPr>
          <w:rFonts w:ascii="Courier New" w:eastAsia="Times New Roman" w:hAnsi="Courier New" w:cs="Courier New"/>
          <w:color w:val="000000"/>
          <w:sz w:val="21"/>
          <w:szCs w:val="21"/>
        </w:rPr>
        <w:t>three-</w:t>
      </w:r>
      <w:proofErr w:type="spellStart"/>
      <w:r w:rsidRPr="00CD216B">
        <w:rPr>
          <w:rFonts w:ascii="Courier New" w:eastAsia="Times New Roman" w:hAnsi="Courier New" w:cs="Courier New"/>
          <w:color w:val="000000"/>
          <w:sz w:val="21"/>
          <w:szCs w:val="21"/>
        </w:rPr>
        <w:t>toed_sloth</w:t>
      </w:r>
      <w:proofErr w:type="spellEnd"/>
      <w:proofErr w:type="gramEnd"/>
      <w:r w:rsidRPr="00CD21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425.000000</w:t>
      </w:r>
    </w:p>
    <w:p w:rsidR="00CD216B" w:rsidRPr="00CD216B" w:rsidRDefault="00CD216B" w:rsidP="00CD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D216B">
        <w:rPr>
          <w:rFonts w:ascii="Courier New" w:eastAsia="Times New Roman" w:hAnsi="Courier New" w:cs="Courier New"/>
          <w:color w:val="000000"/>
          <w:sz w:val="21"/>
          <w:szCs w:val="21"/>
        </w:rPr>
        <w:t>bearskin</w:t>
      </w:r>
      <w:proofErr w:type="gramEnd"/>
      <w:r w:rsidRPr="00CD21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452.000000</w:t>
      </w:r>
    </w:p>
    <w:p w:rsidR="00CD216B" w:rsidRPr="00CD216B" w:rsidRDefault="00CD216B" w:rsidP="00CD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D216B">
        <w:rPr>
          <w:rFonts w:ascii="Courier New" w:eastAsia="Times New Roman" w:hAnsi="Courier New" w:cs="Courier New"/>
          <w:color w:val="000000"/>
          <w:sz w:val="21"/>
          <w:szCs w:val="21"/>
        </w:rPr>
        <w:t>ping-</w:t>
      </w:r>
      <w:proofErr w:type="spellStart"/>
      <w:r w:rsidRPr="00CD216B">
        <w:rPr>
          <w:rFonts w:ascii="Courier New" w:eastAsia="Times New Roman" w:hAnsi="Courier New" w:cs="Courier New"/>
          <w:color w:val="000000"/>
          <w:sz w:val="21"/>
          <w:szCs w:val="21"/>
        </w:rPr>
        <w:t>pong_ball</w:t>
      </w:r>
      <w:proofErr w:type="spellEnd"/>
      <w:proofErr w:type="gramEnd"/>
      <w:r w:rsidRPr="00CD21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484.000000</w:t>
      </w:r>
    </w:p>
    <w:p w:rsidR="00CD216B" w:rsidRPr="00CD216B" w:rsidRDefault="00CD216B" w:rsidP="00CD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D216B">
        <w:rPr>
          <w:rFonts w:ascii="Courier New" w:eastAsia="Times New Roman" w:hAnsi="Courier New" w:cs="Courier New"/>
          <w:color w:val="000000"/>
          <w:sz w:val="21"/>
          <w:szCs w:val="21"/>
        </w:rPr>
        <w:t>sea_urchin</w:t>
      </w:r>
      <w:proofErr w:type="spellEnd"/>
      <w:r w:rsidRPr="00CD21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501.000000</w:t>
      </w:r>
    </w:p>
    <w:p w:rsidR="00CD216B" w:rsidRPr="00CD216B" w:rsidRDefault="00CD216B" w:rsidP="00CD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D216B">
        <w:rPr>
          <w:rFonts w:ascii="Courier New" w:eastAsia="Times New Roman" w:hAnsi="Courier New" w:cs="Courier New"/>
          <w:color w:val="000000"/>
          <w:sz w:val="21"/>
          <w:szCs w:val="21"/>
        </w:rPr>
        <w:t>pot</w:t>
      </w:r>
      <w:proofErr w:type="gramEnd"/>
      <w:r w:rsidRPr="00CD216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527.000000</w:t>
      </w:r>
    </w:p>
    <w:p w:rsidR="00CD216B" w:rsidRPr="00CD216B" w:rsidRDefault="0083561A" w:rsidP="00CD216B">
      <w:pPr>
        <w:pStyle w:val="ListParagraph"/>
        <w:ind w:left="1080"/>
      </w:pPr>
      <w:r>
        <w:t xml:space="preserve">These are the least favorite Dog breeds, based on the number </w:t>
      </w:r>
      <w:ins w:id="20" w:author="MATILDA1" w:date="2022-08-23T13:33:00Z">
        <w:r w:rsidR="00465B1A">
          <w:t>of</w:t>
        </w:r>
      </w:ins>
      <w:r>
        <w:t xml:space="preserve"> likes</w:t>
      </w:r>
    </w:p>
    <w:p w:rsidR="00CD216B" w:rsidRPr="00CD216B" w:rsidRDefault="00CD216B" w:rsidP="00CD216B">
      <w:pPr>
        <w:numPr>
          <w:ilvl w:val="0"/>
          <w:numId w:val="16"/>
        </w:numPr>
      </w:pPr>
      <w:r w:rsidRPr="00CD216B">
        <w:t>Dogs with high numerator ratings are typically the favorite of audiences, from the number of likes</w:t>
      </w:r>
    </w:p>
    <w:p w:rsidR="002C74C0" w:rsidRDefault="00D21AD5" w:rsidP="00CD216B"/>
    <w:p w:rsidR="00CD216B" w:rsidRPr="00D5413C" w:rsidRDefault="0083561A" w:rsidP="00CD216B">
      <w:pPr>
        <w:pStyle w:val="Heading2"/>
      </w:pPr>
      <w:r>
        <w:lastRenderedPageBreak/>
        <w:t>visualizations</w:t>
      </w:r>
    </w:p>
    <w:p w:rsidR="0083561A" w:rsidRDefault="0083561A" w:rsidP="0083561A">
      <w:r>
        <w:rPr>
          <w:noProof/>
        </w:rPr>
        <w:drawing>
          <wp:inline distT="0" distB="0" distL="0" distR="0">
            <wp:extent cx="5158596" cy="3512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mber of retweets by the number f lik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155" cy="353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1A" w:rsidRPr="0083561A" w:rsidRDefault="0083561A" w:rsidP="0083561A"/>
    <w:p w:rsidR="0083561A" w:rsidRDefault="0083561A" w:rsidP="0083561A"/>
    <w:p w:rsidR="00CD216B" w:rsidRDefault="0083561A" w:rsidP="0083561A">
      <w:pPr>
        <w:ind w:firstLine="720"/>
      </w:pPr>
      <w:r>
        <w:t>A Positive correlation is seen between the number of retweets, and number of likes</w:t>
      </w:r>
    </w:p>
    <w:p w:rsidR="0083561A" w:rsidRDefault="0083561A" w:rsidP="0083561A">
      <w:pPr>
        <w:ind w:firstLine="720"/>
      </w:pPr>
    </w:p>
    <w:p w:rsidR="0083561A" w:rsidRDefault="0083561A" w:rsidP="0083561A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184476" cy="4436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kes vs rating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414" cy="445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1A" w:rsidRPr="0083561A" w:rsidRDefault="0083561A" w:rsidP="0083561A"/>
    <w:p w:rsidR="0083561A" w:rsidRDefault="0083561A" w:rsidP="0083561A"/>
    <w:p w:rsidR="00FE7D6D" w:rsidRDefault="0083561A" w:rsidP="0083561A">
      <w:pPr>
        <w:tabs>
          <w:tab w:val="left" w:pos="1617"/>
        </w:tabs>
        <w:rPr>
          <w:ins w:id="21" w:author="MATILDA1" w:date="2022-08-22T17:24:00Z"/>
        </w:rPr>
      </w:pPr>
      <w:r>
        <w:tab/>
        <w:t xml:space="preserve">The above graph shows the relationship between </w:t>
      </w:r>
      <w:ins w:id="22" w:author="MATILDA1" w:date="2022-08-22T17:22:00Z">
        <w:r w:rsidR="00FE7D6D">
          <w:t>number of likes a rating tweet got, and the number of rating. The rating system, is a unique one, with numerator values typically over 10, and a</w:t>
        </w:r>
      </w:ins>
      <w:ins w:id="23" w:author="MATILDA1" w:date="2022-08-22T17:24:00Z">
        <w:r w:rsidR="00FE7D6D">
          <w:t xml:space="preserve"> denominator of 10.</w:t>
        </w:r>
      </w:ins>
    </w:p>
    <w:p w:rsidR="00FE7D6D" w:rsidRDefault="00FE7D6D" w:rsidP="0083561A">
      <w:pPr>
        <w:tabs>
          <w:tab w:val="left" w:pos="1617"/>
        </w:tabs>
        <w:rPr>
          <w:ins w:id="24" w:author="MATILDA1" w:date="2022-08-22T17:23:00Z"/>
        </w:rPr>
      </w:pPr>
    </w:p>
    <w:p w:rsidR="00FE7D6D" w:rsidRDefault="00FE7D6D" w:rsidP="00FE7D6D">
      <w:pPr>
        <w:pStyle w:val="Heading2"/>
        <w:rPr>
          <w:ins w:id="25" w:author="MATILDA1" w:date="2022-08-22T17:25:00Z"/>
        </w:rPr>
      </w:pPr>
      <w:ins w:id="26" w:author="MATILDA1" w:date="2022-08-22T17:25:00Z">
        <w:r>
          <w:t>OBsERVATION AND CONCLusion</w:t>
        </w:r>
      </w:ins>
    </w:p>
    <w:p w:rsidR="00FE7D6D" w:rsidRDefault="00FE7D6D">
      <w:pPr>
        <w:pStyle w:val="ListParagraph"/>
        <w:numPr>
          <w:ilvl w:val="0"/>
          <w:numId w:val="19"/>
        </w:numPr>
        <w:rPr>
          <w:ins w:id="27" w:author="MATILDA1" w:date="2022-08-22T17:28:00Z"/>
        </w:rPr>
        <w:pPrChange w:id="28" w:author="MATILDA1" w:date="2022-08-22T17:28:00Z">
          <w:pPr>
            <w:pStyle w:val="Heading2"/>
          </w:pPr>
        </w:pPrChange>
      </w:pPr>
      <w:ins w:id="29" w:author="MATILDA1" w:date="2022-08-22T17:25:00Z">
        <w:r>
          <w:t xml:space="preserve">The numerator rating of the </w:t>
        </w:r>
      </w:ins>
      <w:ins w:id="30" w:author="MATILDA1" w:date="2022-08-22T17:26:00Z">
        <w:r>
          <w:t>dataset</w:t>
        </w:r>
      </w:ins>
      <w:ins w:id="31" w:author="MATILDA1" w:date="2022-08-22T17:25:00Z">
        <w:r>
          <w:t xml:space="preserve"> </w:t>
        </w:r>
      </w:ins>
      <w:ins w:id="32" w:author="MATILDA1" w:date="2022-08-22T17:26:00Z">
        <w:r>
          <w:t>contained so many outlier</w:t>
        </w:r>
      </w:ins>
      <w:ins w:id="33" w:author="MATILDA1" w:date="2022-08-22T17:27:00Z">
        <w:r>
          <w:t>s that resulted in a skewed graph.</w:t>
        </w:r>
      </w:ins>
      <w:ins w:id="34" w:author="MATILDA1" w:date="2022-08-22T17:26:00Z">
        <w:r>
          <w:t xml:space="preserve"> </w:t>
        </w:r>
      </w:ins>
    </w:p>
    <w:p w:rsidR="00FE7D6D" w:rsidRPr="00FE7D6D" w:rsidRDefault="00465B1A">
      <w:pPr>
        <w:pStyle w:val="ListParagraph"/>
        <w:numPr>
          <w:ilvl w:val="0"/>
          <w:numId w:val="19"/>
        </w:numPr>
        <w:rPr>
          <w:ins w:id="35" w:author="MATILDA1" w:date="2022-08-22T17:25:00Z"/>
          <w:rPrChange w:id="36" w:author="MATILDA1" w:date="2022-08-22T17:25:00Z">
            <w:rPr>
              <w:ins w:id="37" w:author="MATILDA1" w:date="2022-08-22T17:25:00Z"/>
            </w:rPr>
          </w:rPrChange>
        </w:rPr>
        <w:pPrChange w:id="38" w:author="MATILDA1" w:date="2022-08-22T17:28:00Z">
          <w:pPr>
            <w:pStyle w:val="Heading2"/>
          </w:pPr>
        </w:pPrChange>
      </w:pPr>
      <w:ins w:id="39" w:author="MATILDA1" w:date="2022-08-23T13:35:00Z">
        <w:r>
          <w:t>Further</w:t>
        </w:r>
      </w:ins>
      <w:ins w:id="40" w:author="MATILDA1" w:date="2022-08-22T17:28:00Z">
        <w:r w:rsidR="00FE7D6D">
          <w:t xml:space="preserve"> cleaning needs t</w:t>
        </w:r>
      </w:ins>
      <w:ins w:id="41" w:author="MATILDA1" w:date="2022-08-23T13:35:00Z">
        <w:r>
          <w:t>o</w:t>
        </w:r>
      </w:ins>
      <w:ins w:id="42" w:author="MATILDA1" w:date="2022-08-22T17:28:00Z">
        <w:r w:rsidR="00FE7D6D">
          <w:t xml:space="preserve"> be done on the dataset t</w:t>
        </w:r>
      </w:ins>
      <w:ins w:id="43" w:author="MATILDA1" w:date="2022-08-23T13:35:00Z">
        <w:r>
          <w:t>o</w:t>
        </w:r>
      </w:ins>
      <w:bookmarkStart w:id="44" w:name="_GoBack"/>
      <w:bookmarkEnd w:id="44"/>
      <w:ins w:id="45" w:author="MATILDA1" w:date="2022-08-22T17:28:00Z">
        <w:r w:rsidR="00FE7D6D">
          <w:t xml:space="preserve"> get valid predictions.</w:t>
        </w:r>
      </w:ins>
    </w:p>
    <w:p w:rsidR="0083561A" w:rsidRPr="00FE7D6D" w:rsidRDefault="0083561A" w:rsidP="0083561A">
      <w:pPr>
        <w:tabs>
          <w:tab w:val="left" w:pos="1617"/>
        </w:tabs>
        <w:rPr>
          <w:rPrChange w:id="46" w:author="MATILDA1" w:date="2022-08-22T17:23:00Z">
            <w:rPr>
              <w:b/>
            </w:rPr>
          </w:rPrChange>
        </w:rPr>
      </w:pPr>
      <w:del w:id="47" w:author="MATILDA1" w:date="2022-08-22T17:22:00Z">
        <w:r w:rsidDel="00FE7D6D">
          <w:delText>Nu</w:delText>
        </w:r>
      </w:del>
    </w:p>
    <w:sectPr w:rsidR="0083561A" w:rsidRPr="00FE7D6D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AD5" w:rsidRDefault="00D21AD5" w:rsidP="00C6554A">
      <w:pPr>
        <w:spacing w:before="0" w:after="0" w:line="240" w:lineRule="auto"/>
      </w:pPr>
      <w:r>
        <w:separator/>
      </w:r>
    </w:p>
  </w:endnote>
  <w:endnote w:type="continuationSeparator" w:id="0">
    <w:p w:rsidR="00D21AD5" w:rsidRDefault="00D21AD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65B1A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AD5" w:rsidRDefault="00D21AD5" w:rsidP="00C6554A">
      <w:pPr>
        <w:spacing w:before="0" w:after="0" w:line="240" w:lineRule="auto"/>
      </w:pPr>
      <w:r>
        <w:separator/>
      </w:r>
    </w:p>
  </w:footnote>
  <w:footnote w:type="continuationSeparator" w:id="0">
    <w:p w:rsidR="00D21AD5" w:rsidRDefault="00D21AD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14DC0151"/>
    <w:multiLevelType w:val="multilevel"/>
    <w:tmpl w:val="74962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C47CCC"/>
    <w:multiLevelType w:val="hybridMultilevel"/>
    <w:tmpl w:val="C3DC8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BB77B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F0566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6"/>
  </w:num>
  <w:num w:numId="18">
    <w:abstractNumId w:val="14"/>
  </w:num>
  <w:num w:numId="19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TILDA1">
    <w15:presenceInfo w15:providerId="None" w15:userId="MATILD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16B"/>
    <w:rsid w:val="002554CD"/>
    <w:rsid w:val="00293B83"/>
    <w:rsid w:val="002B4294"/>
    <w:rsid w:val="00333D0D"/>
    <w:rsid w:val="00465B1A"/>
    <w:rsid w:val="004C049F"/>
    <w:rsid w:val="005000E2"/>
    <w:rsid w:val="006A3CE7"/>
    <w:rsid w:val="0083561A"/>
    <w:rsid w:val="00C6554A"/>
    <w:rsid w:val="00CD216B"/>
    <w:rsid w:val="00D21AD5"/>
    <w:rsid w:val="00ED7C44"/>
    <w:rsid w:val="00FE40C3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FF530C-3A9C-4210-A8BD-78680B6C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CD216B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CD2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0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ILDA1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37</TotalTime>
  <Pages>4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MATILDA1</dc:creator>
  <cp:keywords/>
  <dc:description/>
  <cp:lastModifiedBy>MATILDA1</cp:lastModifiedBy>
  <cp:revision>2</cp:revision>
  <dcterms:created xsi:type="dcterms:W3CDTF">2022-08-22T16:01:00Z</dcterms:created>
  <dcterms:modified xsi:type="dcterms:W3CDTF">2022-08-23T12:35:00Z</dcterms:modified>
</cp:coreProperties>
</file>